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B2944" w:rsidP="46E165A2" w:rsidRDefault="000B2944" w14:paraId="04A95B4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="000B2944" w:rsidP="46E165A2" w:rsidRDefault="000B2944" w14:paraId="470FDC6D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="000B2944" w:rsidP="46E165A2" w:rsidRDefault="000B2944" w14:paraId="2C461A86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высшего образования</w:t>
      </w:r>
    </w:p>
    <w:p xmlns:wp14="http://schemas.microsoft.com/office/word/2010/wordml" w:rsidR="000B2944" w:rsidP="46E165A2" w:rsidRDefault="000B2944" w14:paraId="1A7EF17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xmlns:wp14="http://schemas.microsoft.com/office/word/2010/wordml" w:rsidR="000B2944" w:rsidP="46E165A2" w:rsidRDefault="000B2944" w14:paraId="3D7AC958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(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Новосибирский государственный университет, НГУ)</w:t>
      </w:r>
    </w:p>
    <w:p xmlns:wp14="http://schemas.microsoft.com/office/word/2010/wordml" w:rsidR="000B2944" w:rsidP="46E165A2" w:rsidRDefault="000B2944" w14:paraId="29C4E7E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xmlns:wp14="http://schemas.microsoft.com/office/word/2010/wordml" w:rsidR="000B2944" w:rsidP="46E165A2" w:rsidRDefault="000B2944" w14:paraId="38D4030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Высший колледж информатики У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ниверситета (ВКИ НГУ)</w:t>
      </w:r>
    </w:p>
    <w:p xmlns:wp14="http://schemas.microsoft.com/office/word/2010/wordml" w:rsidR="000B2944" w:rsidP="46E165A2" w:rsidRDefault="000B2944" w14:paraId="4E8242D4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КАФЕДРА ИНФОРМАТИКИ</w:t>
      </w:r>
    </w:p>
    <w:p xmlns:wp14="http://schemas.microsoft.com/office/word/2010/wordml" w:rsidR="00096EE7" w:rsidP="46E165A2" w:rsidRDefault="00096EE7" w14:paraId="672A665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0A37501D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:rsidR="00870B99" w:rsidTr="46E165A2" w14:paraId="743A508E" wp14:textId="77777777">
        <w:tc>
          <w:tcPr>
            <w:tcW w:w="4672" w:type="dxa"/>
            <w:tcMar/>
          </w:tcPr>
          <w:p w:rsidR="00870B99" w:rsidP="46E165A2" w:rsidRDefault="00870B99" w14:paraId="5DAB6C7B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628392F3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Отчёт защищён с оценкой</w:t>
            </w:r>
          </w:p>
        </w:tc>
      </w:tr>
      <w:tr xmlns:wp14="http://schemas.microsoft.com/office/word/2010/wordml" w:rsidR="00870B99" w:rsidTr="46E165A2" w14:paraId="07F72E87" wp14:textId="77777777">
        <w:tc>
          <w:tcPr>
            <w:tcW w:w="4672" w:type="dxa"/>
            <w:tcMar/>
          </w:tcPr>
          <w:p w:rsidR="00870B99" w:rsidP="46E165A2" w:rsidRDefault="00870B99" w14:paraId="02EB378F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006BDDB4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</w:tc>
      </w:tr>
    </w:tbl>
    <w:p xmlns:wp14="http://schemas.microsoft.com/office/word/2010/wordml" w:rsidR="00870B99" w:rsidP="46E165A2" w:rsidRDefault="00870B99" w14:paraId="6A05A80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5A39BBE3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B2944" w:rsidP="46E165A2" w:rsidRDefault="000B2944" w14:paraId="7AEA9489" wp14:textId="00319BF8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31C82CE" w:rsidR="431C82CE">
        <w:rPr>
          <w:rFonts w:ascii="Times New Roman" w:hAnsi="Times New Roman" w:eastAsia="Times New Roman" w:cs="Times New Roman"/>
          <w:sz w:val="32"/>
          <w:szCs w:val="32"/>
        </w:rPr>
        <w:t>ОТЧЁТ ПО ЛАБОРАТОРНОЙ РАБОТЕ №9</w:t>
      </w:r>
    </w:p>
    <w:p xmlns:wp14="http://schemas.microsoft.com/office/word/2010/wordml" w:rsidR="00374552" w:rsidP="46E165A2" w:rsidRDefault="00374552" w14:paraId="41C8F39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6B5EDC" w:rsidP="46E165A2" w:rsidRDefault="006B5EDC" w14:paraId="52D7BF4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 xml:space="preserve">ПРЕДМЕТ: </w:t>
      </w: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>Программирование мобильных приложений</w:t>
      </w:r>
    </w:p>
    <w:p w:rsidR="46E165A2" w:rsidP="46E165A2" w:rsidRDefault="46E165A2" w14:paraId="1335C825" w14:textId="749B6926">
      <w:pPr>
        <w:pStyle w:val="a"/>
        <w:shd w:val="clear" w:color="auto" w:fill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31C82CE" w:rsidR="431C82CE">
        <w:rPr>
          <w:rFonts w:ascii="Times New Roman" w:hAnsi="Times New Roman" w:eastAsia="Times New Roman" w:cs="Times New Roman"/>
          <w:sz w:val="32"/>
          <w:szCs w:val="32"/>
        </w:rPr>
        <w:t>ТЕМА: Разработка технической документации на программное обеспечение</w:t>
      </w:r>
    </w:p>
    <w:p w:rsidR="46E165A2" w:rsidP="46E165A2" w:rsidRDefault="46E165A2" w14:paraId="28768E0B" w14:textId="614AF961">
      <w:pPr>
        <w:pStyle w:val="50"/>
        <w:shd w:val="clear" w:color="auto" w:fill="auto"/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074267" w:rsidP="46E165A2" w:rsidRDefault="00074267" w14:paraId="72A3D3EC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caps w:val="1"/>
          <w:sz w:val="32"/>
          <w:szCs w:val="32"/>
        </w:rPr>
      </w:pPr>
    </w:p>
    <w:p xmlns:wp14="http://schemas.microsoft.com/office/word/2010/wordml" w:rsidR="000B2944" w:rsidP="46E165A2" w:rsidRDefault="000B2944" w14:paraId="0D0B940D" wp14:textId="77777777" wp14:noSpellErr="1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xmlns:wp14="http://schemas.microsoft.com/office/word/2010/wordml" w:rsidR="000B2944" w:rsidTr="46E165A2" w14:paraId="4EFE461F" wp14:textId="77777777">
        <w:trPr>
          <w:trHeight w:val="1334"/>
        </w:trPr>
        <w:tc>
          <w:tcPr>
            <w:tcW w:w="4918" w:type="dxa"/>
            <w:tcMar/>
          </w:tcPr>
          <w:p w:rsidR="000B2944" w:rsidP="46E165A2" w:rsidRDefault="008D775B" w14:paraId="5922B100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Преподаватель</w:t>
            </w:r>
          </w:p>
          <w:p w:rsidR="008D775B" w:rsidP="46E165A2" w:rsidRDefault="008D775B" w14:paraId="2BD18B5B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к.т.н.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, ассистент</w:t>
            </w:r>
          </w:p>
          <w:p w:rsidR="000B2944" w:rsidP="46E165A2" w:rsidRDefault="000B2944" w14:paraId="0E27B00A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436" w:type="dxa"/>
            <w:tcMar/>
            <w:hideMark/>
          </w:tcPr>
          <w:p w:rsidR="00121D6E" w:rsidP="46E165A2" w:rsidRDefault="00121D6E" w14:paraId="60061E4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621B81" w:rsidP="46E165A2" w:rsidRDefault="00621B81" w14:paraId="05E2274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Жирнов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Анатолий Алексеевич</w:t>
            </w:r>
          </w:p>
          <w:p w:rsidR="000B2944" w:rsidP="46E165A2" w:rsidRDefault="001D527E" w14:paraId="21ECE15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«___»___________2020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г.</w:t>
            </w:r>
          </w:p>
        </w:tc>
      </w:tr>
      <w:tr xmlns:wp14="http://schemas.microsoft.com/office/word/2010/wordml" w:rsidR="000B2944" w:rsidTr="46E165A2" w14:paraId="3CADA73C" wp14:textId="77777777">
        <w:trPr>
          <w:trHeight w:val="980"/>
        </w:trPr>
        <w:tc>
          <w:tcPr>
            <w:tcW w:w="4918" w:type="dxa"/>
            <w:tcMar/>
            <w:hideMark/>
          </w:tcPr>
          <w:p w:rsidR="000B2944" w:rsidP="46E165A2" w:rsidRDefault="000B2944" w14:paraId="0FB6EEC1" wp14:textId="5E0EEE3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 4 курса,</w:t>
            </w:r>
          </w:p>
          <w:p w:rsidR="000B2944" w:rsidP="46E165A2" w:rsidRDefault="00DA5B2E" w14:paraId="26670C3D" wp14:textId="41729F3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гр. 703г2 </w:t>
            </w:r>
          </w:p>
        </w:tc>
        <w:tc>
          <w:tcPr>
            <w:tcW w:w="4436" w:type="dxa"/>
            <w:tcMar/>
            <w:hideMark/>
          </w:tcPr>
          <w:p w:rsidR="000B2944" w:rsidP="46E165A2" w:rsidRDefault="0038081F" w14:paraId="2DD0B9F0" wp14:textId="2338229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Пушкарская Татьяна Николаевна</w:t>
            </w:r>
          </w:p>
          <w:p w:rsidR="000B2944" w:rsidP="46E165A2" w:rsidRDefault="000B2944" w14:paraId="6ECBE791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«____»__________20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</w:t>
            </w:r>
          </w:p>
        </w:tc>
      </w:tr>
    </w:tbl>
    <w:p xmlns:wp14="http://schemas.microsoft.com/office/word/2010/wordml" w:rsidR="00B55D4A" w:rsidP="46E165A2" w:rsidRDefault="00B55D4A" w14:paraId="44EAFD9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4B94D5A5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3DEEC66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B55D4A" w:rsidR="00074267" w:rsidP="46E165A2" w:rsidRDefault="00074267" w14:paraId="3656B9A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833558" w:rsidP="46E165A2" w:rsidRDefault="00833558" w14:paraId="137E9EAB" wp14:textId="77777777" wp14:noSpellErr="1">
      <w:pPr>
        <w:tabs>
          <w:tab w:val="left" w:pos="5140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</w:t>
      </w:r>
    </w:p>
    <w:p xmlns:wp14="http://schemas.microsoft.com/office/word/2010/wordml" w:rsidR="007909B2" w:rsidP="431C82CE" w:rsidRDefault="007909B2" w14:paraId="7DB1F738" wp14:textId="25B970BC">
      <w:pPr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1C82CE" w:rsidR="431C82CE">
        <w:rPr>
          <w:rFonts w:ascii="Times New Roman" w:hAnsi="Times New Roman" w:eastAsia="Times New Roman" w:cs="Times New Roman"/>
          <w:sz w:val="28"/>
          <w:szCs w:val="28"/>
        </w:rPr>
        <w:t>2020</w:t>
      </w:r>
      <w:r w:rsidRPr="431C82C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7909B2" w:rsidP="431C82CE" w:rsidRDefault="007909B2" w14:paraId="62827FCC" wp14:textId="223BC66A">
      <w:pPr>
        <w:spacing w:after="0" w:line="360" w:lineRule="auto"/>
        <w:ind/>
        <w:jc w:val="center"/>
        <w:rPr>
          <w:ins w:author="Пушкарская Татьяна" w:date="2020-11-29T15:22:00.351Z" w:id="171010945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Описание программы</w:t>
      </w:r>
    </w:p>
    <w:p xmlns:wp14="http://schemas.microsoft.com/office/word/2010/wordml" w:rsidR="007909B2" w:rsidP="431C82CE" w:rsidRDefault="007909B2" w14:paraId="5E6BE8E4" wp14:textId="0C307941">
      <w:pPr>
        <w:pStyle w:val="a5"/>
        <w:numPr>
          <w:ilvl w:val="0"/>
          <w:numId w:val="9"/>
        </w:numPr>
        <w:spacing w:after="160"/>
        <w:ind w:left="720" w:right="0" w:hanging="360"/>
        <w:jc w:val="center"/>
        <w:rPr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Основные сведения</w:t>
      </w:r>
    </w:p>
    <w:p xmlns:wp14="http://schemas.microsoft.com/office/word/2010/wordml" w:rsidR="007909B2" w:rsidP="431C82CE" w:rsidRDefault="007909B2" w14:paraId="521FC29B" wp14:textId="25E51418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 w:eastAsiaTheme="minorAscii" w:cstheme="minorBidi"/>
          <w:b w:val="0"/>
          <w:bCs w:val="0"/>
          <w:i w:val="0"/>
          <w:iCs w:val="0"/>
          <w:noProof w:val="0"/>
          <w:sz w:val="24"/>
          <w:szCs w:val="24"/>
          <w:lang w:val="ru-RU"/>
        </w:rPr>
        <w:t>1.1 Обозначение и наименование программы;</w:t>
      </w:r>
    </w:p>
    <w:p xmlns:wp14="http://schemas.microsoft.com/office/word/2010/wordml" w:rsidR="007909B2" w:rsidP="431C82CE" w:rsidRDefault="007909B2" w14:paraId="3E523296" wp14:textId="70693D2D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Программа “ИС Отдел Кадров” имеет следующие атрибуты:</w:t>
      </w:r>
    </w:p>
    <w:p xmlns:wp14="http://schemas.microsoft.com/office/word/2010/wordml" w:rsidR="007909B2" w:rsidP="431C82CE" w:rsidRDefault="007909B2" w14:paraId="0EF68C18" wp14:textId="51290407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Наименование исполняемого файла </w:t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HRD.exe</w:t>
      </w:r>
    </w:p>
    <w:p xmlns:wp14="http://schemas.microsoft.com/office/word/2010/wordml" w:rsidR="007909B2" w:rsidP="431C82CE" w:rsidRDefault="007909B2" w14:paraId="348C834D" wp14:textId="50B5158D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Размер исполняемого файла</w:t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- 15238 Кбайт</w:t>
      </w:r>
    </w:p>
    <w:p xmlns:wp14="http://schemas.microsoft.com/office/word/2010/wordml" w:rsidR="007909B2" w:rsidP="431C82CE" w:rsidRDefault="007909B2" w14:paraId="06D4EC62" wp14:textId="76D4E417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Версия файла</w:t>
      </w:r>
      <w:r>
        <w:tab/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- 1.1.0</w:t>
      </w:r>
    </w:p>
    <w:p xmlns:wp14="http://schemas.microsoft.com/office/word/2010/wordml" w:rsidR="007909B2" w:rsidP="431C82CE" w:rsidRDefault="007909B2" w14:paraId="43435689" wp14:textId="5B9A4A3D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Версия продукта</w:t>
      </w:r>
      <w:r>
        <w:tab/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- 1.1.0</w:t>
      </w:r>
      <w:r>
        <w:tab/>
      </w:r>
    </w:p>
    <w:p xmlns:wp14="http://schemas.microsoft.com/office/word/2010/wordml" w:rsidR="007909B2" w:rsidP="431C82CE" w:rsidRDefault="007909B2" w14:paraId="2DF14373" wp14:textId="4BDF95C5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Внутреннее имя</w:t>
      </w:r>
      <w:r>
        <w:tab/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HRD</w:t>
      </w:r>
    </w:p>
    <w:p xmlns:wp14="http://schemas.microsoft.com/office/word/2010/wordml" w:rsidR="007909B2" w:rsidP="431C82CE" w:rsidRDefault="007909B2" w14:paraId="7D7C4592" wp14:textId="539302C3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Исходное имя файла</w:t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HRD.exe</w:t>
      </w:r>
    </w:p>
    <w:p xmlns:wp14="http://schemas.microsoft.com/office/word/2010/wordml" w:rsidR="007909B2" w:rsidP="431C82CE" w:rsidRDefault="007909B2" w14:paraId="5A3852AF" wp14:textId="5FF4D4E5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Название продукта</w:t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ИС Отдел Кадров</w:t>
      </w:r>
    </w:p>
    <w:p xmlns:wp14="http://schemas.microsoft.com/office/word/2010/wordml" w:rsidR="007909B2" w:rsidP="431C82CE" w:rsidRDefault="007909B2" w14:paraId="7E197C81" wp14:textId="14A4EDE5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Описание версии файла</w:t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- 1.1.0</w:t>
      </w:r>
    </w:p>
    <w:p xmlns:wp14="http://schemas.microsoft.com/office/word/2010/wordml" w:rsidR="007909B2" w:rsidP="431C82CE" w:rsidRDefault="007909B2" w14:paraId="2253F077" wp14:textId="3AD2412F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Производитель</w:t>
      </w:r>
      <w:r>
        <w:tab/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ВКИ НГУ</w:t>
      </w:r>
    </w:p>
    <w:p xmlns:wp14="http://schemas.microsoft.com/office/word/2010/wordml" w:rsidR="007909B2" w:rsidP="431C82CE" w:rsidRDefault="007909B2" w14:paraId="574D5274" wp14:textId="05E17BD8">
      <w:pPr>
        <w:pStyle w:val="a5"/>
        <w:numPr>
          <w:ilvl w:val="0"/>
          <w:numId w:val="10"/>
        </w:numPr>
        <w:spacing w:after="160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Язык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 Русский</w:t>
      </w:r>
    </w:p>
    <w:p xmlns:wp14="http://schemas.microsoft.com/office/word/2010/wordml" w:rsidR="007909B2" w:rsidP="431C82CE" w:rsidRDefault="007909B2" w14:paraId="4E4F47A5" wp14:textId="100FC9F3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1.2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Программное обеспечение, необходимое для функционирования программы;</w:t>
      </w:r>
    </w:p>
    <w:p xmlns:wp14="http://schemas.microsoft.com/office/word/2010/wordml" w:rsidR="007909B2" w:rsidP="431C82CE" w:rsidRDefault="007909B2" w14:paraId="3EA4D38B" wp14:textId="6C906093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Программа работает под управлением ОС 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Windows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7/8/8.1/10.</w:t>
      </w:r>
    </w:p>
    <w:p xmlns:wp14="http://schemas.microsoft.com/office/word/2010/wordml" w:rsidR="007909B2" w:rsidP="431C82CE" w:rsidRDefault="007909B2" w14:paraId="22E559FD" wp14:textId="58B3401B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xmlns:wp14="http://schemas.microsoft.com/office/word/2010/wordml" w:rsidR="007909B2" w:rsidP="431C82CE" w:rsidRDefault="007909B2" w14:paraId="3B2B6280" wp14:textId="423E194F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1.3 Языки программирования, на которых написана программа</w:t>
      </w:r>
    </w:p>
    <w:p xmlns:wp14="http://schemas.microsoft.com/office/word/2010/wordml" w:rsidR="007909B2" w:rsidP="431C82CE" w:rsidRDefault="007909B2" w14:paraId="161948D7" wp14:textId="7E594970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Исходным языком программирования является C. Среда разработки, компилятор - 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Microsoft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Visual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Studio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2019.</w:t>
      </w:r>
    </w:p>
    <w:p xmlns:wp14="http://schemas.microsoft.com/office/word/2010/wordml" w:rsidR="007909B2" w:rsidP="431C82CE" w:rsidRDefault="007909B2" w14:paraId="413FD468" wp14:textId="0BC917C4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xmlns:wp14="http://schemas.microsoft.com/office/word/2010/wordml" w:rsidR="007909B2" w:rsidP="431C82CE" w:rsidRDefault="007909B2" w14:paraId="4D916854" wp14:textId="2676C0AB">
      <w:pPr>
        <w:pStyle w:val="a5"/>
        <w:numPr>
          <w:ilvl w:val="0"/>
          <w:numId w:val="9"/>
        </w:numPr>
        <w:spacing w:after="160" w:line="360" w:lineRule="auto"/>
        <w:ind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Функциональное назначение</w:t>
      </w:r>
    </w:p>
    <w:p xmlns:wp14="http://schemas.microsoft.com/office/word/2010/wordml" w:rsidR="007909B2" w:rsidP="431C82CE" w:rsidRDefault="007909B2" w14:paraId="7695CA46" wp14:textId="708A7719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2.1 Назначение программы</w:t>
      </w:r>
    </w:p>
    <w:p xmlns:wp14="http://schemas.microsoft.com/office/word/2010/wordml" w:rsidR="007909B2" w:rsidP="431C82CE" w:rsidRDefault="007909B2" w14:paraId="364E9370" wp14:textId="3F28B097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Программа предназначена для решения квадратного уравнения, которое вводит пользователь.</w:t>
      </w:r>
    </w:p>
    <w:p xmlns:wp14="http://schemas.microsoft.com/office/word/2010/wordml" w:rsidR="007909B2" w:rsidP="431C82CE" w:rsidRDefault="007909B2" w14:paraId="4360A4FA" wp14:textId="133CDBDC">
      <w:pPr>
        <w:spacing w:after="160" w:line="36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Программа решает следующие задачи:</w:t>
      </w:r>
    </w:p>
    <w:p xmlns:wp14="http://schemas.microsoft.com/office/word/2010/wordml" w:rsidR="007909B2" w:rsidP="431C82CE" w:rsidRDefault="007909B2" w14:paraId="42195B00" wp14:textId="15B9EC4C">
      <w:pPr>
        <w:pStyle w:val="a5"/>
        <w:numPr>
          <w:ilvl w:val="0"/>
          <w:numId w:val="11"/>
        </w:numPr>
        <w:spacing w:after="160" w:line="36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noProof w:val="0"/>
          <w:sz w:val="24"/>
          <w:szCs w:val="24"/>
          <w:lang w:val="ru-RU"/>
        </w:rPr>
        <w:t>Расширение возможностей оперативного маневрирования кадровыми ресурсами;</w:t>
      </w:r>
    </w:p>
    <w:p xmlns:wp14="http://schemas.microsoft.com/office/word/2010/wordml" w:rsidR="007909B2" w:rsidP="431C82CE" w:rsidRDefault="007909B2" w14:paraId="312B5054" wp14:textId="3CCA3AC6">
      <w:pPr>
        <w:pStyle w:val="a5"/>
        <w:numPr>
          <w:ilvl w:val="0"/>
          <w:numId w:val="11"/>
        </w:numPr>
        <w:spacing w:after="0" w:line="36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31C82CE" w:rsidR="431C82CE">
        <w:rPr>
          <w:noProof w:val="0"/>
          <w:sz w:val="24"/>
          <w:szCs w:val="24"/>
          <w:lang w:val="ru-RU"/>
        </w:rPr>
        <w:t>Повышение оперативности принятия решений руководством организации;</w:t>
      </w:r>
    </w:p>
    <w:p xmlns:wp14="http://schemas.microsoft.com/office/word/2010/wordml" w:rsidR="007909B2" w:rsidP="431C82CE" w:rsidRDefault="007909B2" w14:paraId="56D5FF8C" wp14:textId="63E0ED62">
      <w:pPr>
        <w:pStyle w:val="a5"/>
        <w:numPr>
          <w:ilvl w:val="0"/>
          <w:numId w:val="11"/>
        </w:numPr>
        <w:spacing w:after="0" w:line="36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31C82CE" w:rsidR="431C82CE">
        <w:rPr>
          <w:noProof w:val="0"/>
          <w:sz w:val="24"/>
          <w:szCs w:val="24"/>
          <w:lang w:val="ru-RU"/>
        </w:rPr>
        <w:t>Сокращение непроизводительных расходов за счет совершенствования технологии обработки информации и своевременного получения результатов обработки.</w:t>
      </w:r>
    </w:p>
    <w:p xmlns:wp14="http://schemas.microsoft.com/office/word/2010/wordml" w:rsidR="007909B2" w:rsidP="431C82CE" w:rsidRDefault="007909B2" w14:paraId="5400E959" wp14:textId="0287FCFE">
      <w:pPr>
        <w:spacing w:after="16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  <w:rPrChange w:author="Пушкарская Татьяна" w:date="2020-11-29T15:22:34.977Z" w:id="69599962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8"/>
              <w:szCs w:val="28"/>
              <w:lang w:val="ru-RU"/>
            </w:rPr>
          </w:rPrChange>
        </w:rPr>
      </w:pPr>
    </w:p>
    <w:p xmlns:wp14="http://schemas.microsoft.com/office/word/2010/wordml" w:rsidR="007909B2" w:rsidP="431C82CE" w:rsidRDefault="007909B2" w14:paraId="17AEF752" wp14:textId="6B51AB2D">
      <w:pPr>
        <w:pStyle w:val="a5"/>
        <w:numPr>
          <w:ilvl w:val="0"/>
          <w:numId w:val="9"/>
        </w:numPr>
        <w:spacing w:after="160" w:line="360" w:lineRule="auto"/>
        <w:ind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  <w:rPrChange w:author="Пушкарская Татьяна" w:date="2020-11-29T15:22:34.979Z" w:id="105523616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32"/>
              <w:szCs w:val="32"/>
              <w:lang w:val="ru-RU"/>
            </w:rPr>
          </w:rPrChange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  <w:rPrChange w:author="Пушкарская Татьяна" w:date="2020-11-29T15:22:34.979Z" w:id="183598898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32"/>
              <w:szCs w:val="32"/>
              <w:lang w:val="ru-RU"/>
            </w:rPr>
          </w:rPrChange>
        </w:rPr>
        <w:t xml:space="preserve"> Описание логической структуры</w:t>
      </w:r>
    </w:p>
    <w:p xmlns:wp14="http://schemas.microsoft.com/office/word/2010/wordml" w:rsidR="007909B2" w:rsidP="431C82CE" w:rsidRDefault="007909B2" w14:paraId="37E7A185" wp14:textId="6989194D">
      <w:pPr>
        <w:pStyle w:val="a"/>
        <w:spacing w:after="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  <w:rPrChange w:author="Пушкарская Татьяна" w:date="2020-11-29T15:22:34.982Z" w:id="88127883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8"/>
              <w:szCs w:val="28"/>
              <w:lang w:val="ru-RU"/>
            </w:rPr>
          </w:rPrChange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  <w:rPrChange w:author="Пушкарская Татьяна" w:date="2020-11-29T15:22:34.981Z" w:id="18635306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8"/>
              <w:szCs w:val="28"/>
              <w:lang w:val="ru-RU"/>
            </w:rPr>
          </w:rPrChange>
        </w:rPr>
        <w:t>3.1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Структура информационной системы</w:t>
      </w:r>
    </w:p>
    <w:p xmlns:wp14="http://schemas.microsoft.com/office/word/2010/wordml" w:rsidR="007909B2" w:rsidP="431C82CE" w:rsidRDefault="007909B2" w14:paraId="33A49847" wp14:textId="1A5DDB7F">
      <w:pPr>
        <w:spacing w:after="0" w:line="360" w:lineRule="auto"/>
        <w:ind w:firstLine="556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рисунке ниже показана структура информационной системы. Входными документами являются заявление и анкета сотрудника. Э</w:t>
      </w:r>
      <w:proofErr w:type="spellStart"/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ти</w:t>
      </w:r>
      <w:proofErr w:type="spellEnd"/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данные хранятся в БД «Отдел кадров». Выходными данными являются полученные данные о сотруднике и должностные расписания. Данной БД пользуются администрация для просмотра данных и их подтверждения, технический персонал в лице сотрудника из отдела кадров для внесения входных данных в БД и последующей их корректировки.</w:t>
      </w:r>
    </w:p>
    <w:p xmlns:wp14="http://schemas.microsoft.com/office/word/2010/wordml" w:rsidR="007909B2" w:rsidP="431C82CE" w:rsidRDefault="007909B2" w14:paraId="4B0AF6E3" wp14:textId="109EF2B6">
      <w:pPr>
        <w:pStyle w:val="a"/>
        <w:spacing w:after="160" w:line="360" w:lineRule="auto"/>
        <w:ind w:left="360"/>
        <w:jc w:val="left"/>
      </w:pPr>
      <w:r>
        <w:drawing>
          <wp:inline xmlns:wp14="http://schemas.microsoft.com/office/word/2010/wordprocessingDrawing" wp14:editId="70960FA2" wp14:anchorId="3B9E3CF1">
            <wp:extent cx="4572000" cy="2724150"/>
            <wp:effectExtent l="0" t="0" r="0" b="0"/>
            <wp:docPr id="1832997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df3470b95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9B2" w:rsidP="431C82CE" w:rsidRDefault="007909B2" w14:paraId="68B6A022" wp14:textId="23AEF7EA">
      <w:pPr>
        <w:pStyle w:val="a5"/>
        <w:numPr>
          <w:ilvl w:val="0"/>
          <w:numId w:val="9"/>
        </w:numPr>
        <w:spacing w:after="160" w:line="360" w:lineRule="auto"/>
        <w:ind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Используемые технические средства</w:t>
      </w:r>
    </w:p>
    <w:p xmlns:wp14="http://schemas.microsoft.com/office/word/2010/wordml" w:rsidR="007909B2" w:rsidP="431C82CE" w:rsidRDefault="007909B2" w14:paraId="362375DF" wp14:textId="00803267">
      <w:pPr>
        <w:pStyle w:val="a"/>
        <w:spacing w:after="0" w:line="360" w:lineRule="auto"/>
        <w:ind w:firstLine="556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Программа, откомпилированная в байт-коды, может выполняться на любом персональном компьютере, имеющем систему, реализующую JVM. При этом не важен ни тип процессора, ни архитектура компьютера. Кроме реализации JVM для выполнения байт-кодов на компьютере еще нужно иметь набор функций, вызываемых из байт-кодов и динамически </w:t>
      </w:r>
      <w:proofErr w:type="spellStart"/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компонующихся</w:t>
      </w:r>
      <w:proofErr w:type="spellEnd"/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 байт-кодами. Этот набор оформляется в виде библиотеки классов С.</w:t>
      </w:r>
    </w:p>
    <w:p xmlns:wp14="http://schemas.microsoft.com/office/word/2010/wordml" w:rsidR="007909B2" w:rsidP="431C82CE" w:rsidRDefault="007909B2" w14:paraId="07CF52DB" wp14:textId="1FCDE2FC">
      <w:pPr>
        <w:pStyle w:val="a5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Вызов и загрузка</w:t>
      </w:r>
    </w:p>
    <w:p xmlns:wp14="http://schemas.microsoft.com/office/word/2010/wordml" w:rsidR="007909B2" w:rsidP="431C82CE" w:rsidRDefault="007909B2" w14:paraId="11022116" wp14:textId="5BAF45A5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Вызов и загрузка Программы осуществляется после загрузки общего программного обеспечения ИС Отдел Кадров при помощи запуска файла HRD.exe.</w:t>
      </w:r>
    </w:p>
    <w:p xmlns:wp14="http://schemas.microsoft.com/office/word/2010/wordml" w:rsidR="007909B2" w:rsidP="431C82CE" w:rsidRDefault="007909B2" w14:paraId="52241104" wp14:textId="6072FCC2">
      <w:pPr>
        <w:pStyle w:val="a5"/>
        <w:numPr>
          <w:ilvl w:val="0"/>
          <w:numId w:val="9"/>
        </w:numPr>
        <w:spacing w:after="160" w:line="360" w:lineRule="auto"/>
        <w:ind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Входные данные</w:t>
      </w:r>
    </w:p>
    <w:p xmlns:wp14="http://schemas.microsoft.com/office/word/2010/wordml" w:rsidR="007909B2" w:rsidP="431C82CE" w:rsidRDefault="007909B2" w14:paraId="7746FE0E" wp14:textId="4F9C3722">
      <w:pPr>
        <w:pStyle w:val="a"/>
        <w:spacing w:after="16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Входными данными для программы являются:</w:t>
      </w:r>
    </w:p>
    <w:p xmlns:wp14="http://schemas.microsoft.com/office/word/2010/wordml" w:rsidR="007909B2" w:rsidP="431C82CE" w:rsidRDefault="007909B2" w14:paraId="0A4DBA25" wp14:textId="69C9EB96">
      <w:pPr>
        <w:pStyle w:val="a5"/>
        <w:numPr>
          <w:ilvl w:val="0"/>
          <w:numId w:val="10"/>
        </w:numPr>
        <w:spacing w:after="0" w:line="36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Заявление сотрудника</w:t>
      </w:r>
    </w:p>
    <w:p xmlns:wp14="http://schemas.microsoft.com/office/word/2010/wordml" w:rsidR="007909B2" w:rsidP="431C82CE" w:rsidRDefault="007909B2" w14:paraId="5FE9CB38" wp14:textId="3AD29468">
      <w:pPr>
        <w:pStyle w:val="a5"/>
        <w:numPr>
          <w:ilvl w:val="0"/>
          <w:numId w:val="10"/>
        </w:numPr>
        <w:spacing w:after="0" w:line="36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Анкета сотрудника</w:t>
      </w:r>
    </w:p>
    <w:p xmlns:wp14="http://schemas.microsoft.com/office/word/2010/wordml" w:rsidR="007909B2" w:rsidP="431C82CE" w:rsidRDefault="007909B2" w14:paraId="4CE17124" wp14:textId="5F6AE42E">
      <w:pPr>
        <w:pStyle w:val="a"/>
        <w:spacing w:after="16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xmlns:wp14="http://schemas.microsoft.com/office/word/2010/wordml" w:rsidR="007909B2" w:rsidP="431C82CE" w:rsidRDefault="007909B2" w14:paraId="2F9CC90F" wp14:textId="43BAFE47">
      <w:pPr>
        <w:pStyle w:val="a5"/>
        <w:numPr>
          <w:ilvl w:val="0"/>
          <w:numId w:val="9"/>
        </w:numPr>
        <w:spacing w:after="160" w:line="360" w:lineRule="auto"/>
        <w:ind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Выходные данные</w:t>
      </w:r>
    </w:p>
    <w:p xmlns:wp14="http://schemas.microsoft.com/office/word/2010/wordml" w:rsidR="007909B2" w:rsidP="431C82CE" w:rsidRDefault="007909B2" w14:paraId="0067D54E" wp14:textId="71640B41">
      <w:pPr>
        <w:pStyle w:val="a"/>
        <w:spacing w:after="160" w:line="360" w:lineRule="auto"/>
        <w:ind w:left="0"/>
        <w:jc w:val="left"/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Выходными данными для программы являются:</w:t>
      </w:r>
      <w:r>
        <w:tab/>
      </w:r>
    </w:p>
    <w:p xmlns:wp14="http://schemas.microsoft.com/office/word/2010/wordml" w:rsidR="007909B2" w:rsidP="431C82CE" w:rsidRDefault="007909B2" w14:paraId="6160DA8A" wp14:textId="1F2087F7">
      <w:pPr>
        <w:pStyle w:val="a5"/>
        <w:numPr>
          <w:ilvl w:val="0"/>
          <w:numId w:val="10"/>
        </w:numPr>
        <w:spacing w:after="0" w:line="36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Данные, появляющиеся в результате работы программы в ее интерфейсе.</w:t>
      </w:r>
    </w:p>
    <w:p xmlns:wp14="http://schemas.microsoft.com/office/word/2010/wordml" w:rsidR="007909B2" w:rsidP="431C82CE" w:rsidRDefault="007909B2" w14:paraId="3D4008EE" wp14:textId="67ABA37E">
      <w:pPr>
        <w:pStyle w:val="a5"/>
        <w:numPr>
          <w:ilvl w:val="0"/>
          <w:numId w:val="10"/>
        </w:numPr>
        <w:spacing w:after="0" w:line="36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Должностные расписания</w:t>
      </w:r>
    </w:p>
    <w:p xmlns:wp14="http://schemas.microsoft.com/office/word/2010/wordml" w:rsidR="007909B2" w:rsidP="431C82CE" w:rsidRDefault="007909B2" w14:paraId="51C00DF3" wp14:textId="74D16654">
      <w:pPr>
        <w:pStyle w:val="a"/>
        <w:spacing w:after="16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xmlns:wp14="http://schemas.microsoft.com/office/word/2010/wordml" w:rsidR="007909B2" w:rsidP="431C82CE" w:rsidRDefault="007909B2" w14:paraId="65094188" wp14:textId="6BB9F5EA">
      <w:pPr>
        <w:pStyle w:val="a"/>
        <w:spacing w:after="16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Руководство программиста</w:t>
      </w:r>
    </w:p>
    <w:p xmlns:wp14="http://schemas.microsoft.com/office/word/2010/wordml" w:rsidR="007909B2" w:rsidP="431C82CE" w:rsidRDefault="007909B2" w14:paraId="05FF530F" wp14:textId="5E7BAA77">
      <w:pPr>
        <w:pStyle w:val="a5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Назначение и условия применения программы</w:t>
      </w:r>
    </w:p>
    <w:p xmlns:wp14="http://schemas.microsoft.com/office/word/2010/wordml" w:rsidR="007909B2" w:rsidP="431C82CE" w:rsidRDefault="007909B2" w14:paraId="71C4897D" wp14:textId="69AEE78E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Использование ПО «ИС Отдел Кадров» возможно на персональных компьютерах, имеющих конфигурацию не ниже следующей:</w:t>
      </w:r>
    </w:p>
    <w:tbl>
      <w:tblPr>
        <w:tblStyle w:val="a4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530"/>
      </w:tblGrid>
      <w:tr w:rsidR="431C82CE" w:rsidTr="431C82CE" w14:paraId="32AF4754">
        <w:tc>
          <w:tcPr>
            <w:tcW w:w="1815" w:type="dxa"/>
            <w:tcMar/>
          </w:tcPr>
          <w:p w:rsidR="431C82CE" w:rsidP="431C82CE" w:rsidRDefault="431C82CE" w14:paraId="45CC7196" w14:textId="504720BE">
            <w:pPr>
              <w:pStyle w:val="a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7530" w:type="dxa"/>
            <w:tcMar/>
          </w:tcPr>
          <w:p w:rsidR="431C82CE" w:rsidP="431C82CE" w:rsidRDefault="431C82CE" w14:paraId="3B3445EB" w14:textId="1418D5B1">
            <w:pPr>
              <w:pStyle w:val="a"/>
              <w:bidi w:val="0"/>
              <w:rPr>
                <w:sz w:val="24"/>
                <w:szCs w:val="24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AMD Athlon 200GE</w:t>
            </w:r>
          </w:p>
        </w:tc>
      </w:tr>
      <w:tr w:rsidR="431C82CE" w:rsidTr="431C82CE" w14:paraId="5654DFCA">
        <w:tc>
          <w:tcPr>
            <w:tcW w:w="1815" w:type="dxa"/>
            <w:tcMar/>
          </w:tcPr>
          <w:p w:rsidR="431C82CE" w:rsidP="431C82CE" w:rsidRDefault="431C82CE" w14:paraId="3EED09AC" w14:textId="59DC0EF9">
            <w:pPr>
              <w:pStyle w:val="a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Плата</w:t>
            </w:r>
          </w:p>
        </w:tc>
        <w:tc>
          <w:tcPr>
            <w:tcW w:w="7530" w:type="dxa"/>
            <w:tcMar/>
          </w:tcPr>
          <w:p w:rsidR="431C82CE" w:rsidP="431C82CE" w:rsidRDefault="431C82CE" w14:paraId="4AB89CE0" w14:textId="6B82EE10">
            <w:pPr>
              <w:pStyle w:val="a"/>
              <w:bidi w:val="0"/>
              <w:rPr>
                <w:sz w:val="24"/>
                <w:szCs w:val="24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ASRock A320M-HDV R3.0</w:t>
            </w:r>
          </w:p>
        </w:tc>
      </w:tr>
      <w:tr w:rsidR="431C82CE" w:rsidTr="431C82CE" w14:paraId="262421E7">
        <w:tc>
          <w:tcPr>
            <w:tcW w:w="1815" w:type="dxa"/>
            <w:tcMar/>
          </w:tcPr>
          <w:p w:rsidR="431C82CE" w:rsidP="431C82CE" w:rsidRDefault="431C82CE" w14:paraId="39FB7169" w14:textId="00F1C8F5">
            <w:pPr>
              <w:pStyle w:val="a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Память</w:t>
            </w:r>
          </w:p>
        </w:tc>
        <w:tc>
          <w:tcPr>
            <w:tcW w:w="7530" w:type="dxa"/>
            <w:tcMar/>
          </w:tcPr>
          <w:p w:rsidR="431C82CE" w:rsidP="431C82CE" w:rsidRDefault="431C82CE" w14:paraId="20B1B9FC" w14:textId="6F207256">
            <w:pPr>
              <w:pStyle w:val="a"/>
              <w:bidi w:val="0"/>
              <w:rPr>
                <w:sz w:val="24"/>
                <w:szCs w:val="24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2 × </w:t>
            </w: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DDR4 4 ГБ 2666 МГц AMD R744G2606U1S-UO OEM PC4-21300 CL16 DIMM 288-pin 1,2 В</w:t>
            </w:r>
          </w:p>
        </w:tc>
      </w:tr>
      <w:tr w:rsidR="431C82CE" w:rsidTr="431C82CE" w14:paraId="6C8E8C05">
        <w:tc>
          <w:tcPr>
            <w:tcW w:w="1815" w:type="dxa"/>
            <w:tcMar/>
          </w:tcPr>
          <w:p w:rsidR="431C82CE" w:rsidP="431C82CE" w:rsidRDefault="431C82CE" w14:paraId="30294907" w14:textId="7014DFF9">
            <w:pPr>
              <w:pStyle w:val="a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SSD</w:t>
            </w:r>
          </w:p>
        </w:tc>
        <w:tc>
          <w:tcPr>
            <w:tcW w:w="7530" w:type="dxa"/>
            <w:tcMar/>
          </w:tcPr>
          <w:p w:rsidR="431C82CE" w:rsidP="431C82CE" w:rsidRDefault="431C82CE" w14:paraId="1218AA48" w14:textId="4CBBE4C5">
            <w:pPr>
              <w:pStyle w:val="a"/>
              <w:bidi w:val="0"/>
              <w:rPr>
                <w:sz w:val="24"/>
                <w:szCs w:val="24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WD Green WDS120G2G0B 120 ГБ</w:t>
            </w:r>
          </w:p>
        </w:tc>
      </w:tr>
      <w:tr w:rsidR="431C82CE" w:rsidTr="431C82CE" w14:paraId="34A3A589">
        <w:tc>
          <w:tcPr>
            <w:tcW w:w="1815" w:type="dxa"/>
            <w:tcMar/>
          </w:tcPr>
          <w:p w:rsidR="431C82CE" w:rsidP="431C82CE" w:rsidRDefault="431C82CE" w14:paraId="5BD532C6" w14:textId="1E844076">
            <w:pPr>
              <w:pStyle w:val="a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HDD</w:t>
            </w:r>
          </w:p>
        </w:tc>
        <w:tc>
          <w:tcPr>
            <w:tcW w:w="7530" w:type="dxa"/>
            <w:tcMar/>
          </w:tcPr>
          <w:p w:rsidR="431C82CE" w:rsidP="431C82CE" w:rsidRDefault="431C82CE" w14:paraId="6DD8875C" w14:textId="1E82D8E6">
            <w:pPr>
              <w:pStyle w:val="a"/>
              <w:bidi w:val="0"/>
              <w:rPr>
                <w:sz w:val="24"/>
                <w:szCs w:val="24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Toshiba P300 HDWD110UZSVA 1 ТБ</w:t>
            </w:r>
          </w:p>
        </w:tc>
      </w:tr>
    </w:tbl>
    <w:p xmlns:wp14="http://schemas.microsoft.com/office/word/2010/wordml" w:rsidR="007909B2" w:rsidP="431C82CE" w:rsidRDefault="007909B2" w14:paraId="75217311" wp14:textId="3AAF528C">
      <w:pPr>
        <w:pStyle w:val="a5"/>
        <w:numPr>
          <w:ilvl w:val="0"/>
          <w:numId w:val="17"/>
        </w:numPr>
        <w:spacing w:after="160" w:line="360" w:lineRule="auto"/>
        <w:ind/>
        <w:jc w:val="center"/>
        <w:rPr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Характеристика программы</w:t>
      </w:r>
    </w:p>
    <w:p xmlns:wp14="http://schemas.microsoft.com/office/word/2010/wordml" w:rsidR="007909B2" w:rsidP="431C82CE" w:rsidRDefault="007909B2" w14:paraId="0DA020F8" wp14:textId="56263598">
      <w:pPr>
        <w:spacing w:after="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Средствами контроля и мониторинга являются автоматизированные встроенные в платформу программные компоненты, которые самостоятельно выполняют следующие действия в случае ошибки:</w:t>
      </w:r>
    </w:p>
    <w:p xmlns:wp14="http://schemas.microsoft.com/office/word/2010/wordml" w:rsidR="007909B2" w:rsidP="431C82CE" w:rsidRDefault="007909B2" w14:paraId="15CF5D66" wp14:textId="0D18B0DD">
      <w:pPr>
        <w:pStyle w:val="a5"/>
        <w:numPr>
          <w:ilvl w:val="0"/>
          <w:numId w:val="18"/>
        </w:numPr>
        <w:spacing w:after="0" w:line="36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Система сообщает пользователю ошибку в специальное окно.</w:t>
      </w:r>
    </w:p>
    <w:p xmlns:wp14="http://schemas.microsoft.com/office/word/2010/wordml" w:rsidR="007909B2" w:rsidP="431C82CE" w:rsidRDefault="007909B2" w14:paraId="0AAA5454" wp14:textId="231A5A49">
      <w:pPr>
        <w:pStyle w:val="a5"/>
        <w:numPr>
          <w:ilvl w:val="0"/>
          <w:numId w:val="18"/>
        </w:numPr>
        <w:spacing w:after="0" w:line="36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Записывают ошибку в журнал, который находится в файловой системе в файле /var/log/messages</w:t>
      </w:r>
    </w:p>
    <w:p xmlns:wp14="http://schemas.microsoft.com/office/word/2010/wordml" w:rsidR="007909B2" w:rsidP="431C82CE" w:rsidRDefault="007909B2" w14:paraId="5AE82ECD" wp14:textId="38EDF7DA">
      <w:pPr>
        <w:pStyle w:val="a5"/>
        <w:numPr>
          <w:ilvl w:val="0"/>
          <w:numId w:val="18"/>
        </w:numPr>
        <w:spacing w:after="0" w:line="36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 случае невозможности совершить вышеуказанные действия, система выведет администратору ошибки в специальную программу для ошибок.</w:t>
      </w:r>
    </w:p>
    <w:p xmlns:wp14="http://schemas.microsoft.com/office/word/2010/wordml" w:rsidR="007909B2" w:rsidP="431C82CE" w:rsidRDefault="007909B2" w14:paraId="2B340E95" wp14:textId="133D9FC4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xmlns:wp14="http://schemas.microsoft.com/office/word/2010/wordml" w:rsidR="007909B2" w:rsidP="431C82CE" w:rsidRDefault="007909B2" w14:paraId="2DEA7C6B" wp14:textId="13203FBD">
      <w:pPr>
        <w:pStyle w:val="a5"/>
        <w:numPr>
          <w:ilvl w:val="0"/>
          <w:numId w:val="17"/>
        </w:numPr>
        <w:spacing w:after="160" w:line="360" w:lineRule="auto"/>
        <w:ind/>
        <w:jc w:val="center"/>
        <w:rPr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Обращение к программе</w:t>
      </w:r>
    </w:p>
    <w:p xmlns:wp14="http://schemas.microsoft.com/office/word/2010/wordml" w:rsidR="007909B2" w:rsidP="431C82CE" w:rsidRDefault="007909B2" w14:paraId="24B47AA7" wp14:textId="1A64B56F">
      <w:pPr>
        <w:spacing w:after="22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Внешнее управление содержимым системы осуществляется через веб-интерфейс, описанный в документе «руководство пользователя». </w:t>
      </w:r>
      <w:r>
        <w:br/>
      </w:r>
      <w:r>
        <w:br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Внутреннее управление ИС происходит на сервере. </w:t>
      </w:r>
      <w:r>
        <w:br/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Структура проекта находится в папке /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var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/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www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/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projects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/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rus-export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и является полноценным набором файлов и программных компонентов для управления логикой, функциональной частью системы и ее работой.</w:t>
      </w:r>
    </w:p>
    <w:p xmlns:wp14="http://schemas.microsoft.com/office/word/2010/wordml" w:rsidR="007909B2" w:rsidP="431C82CE" w:rsidRDefault="007909B2" w14:paraId="19A78271" wp14:textId="0B0AC14F">
      <w:pPr>
        <w:spacing w:after="220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Чтобы запустить портал программисту необходимо выполнить ряд шагов:</w:t>
      </w:r>
    </w:p>
    <w:p xmlns:wp14="http://schemas.microsoft.com/office/word/2010/wordml" w:rsidR="007909B2" w:rsidP="431C82CE" w:rsidRDefault="007909B2" w14:paraId="797697ED" wp14:textId="51B5832E">
      <w:pPr>
        <w:pStyle w:val="a5"/>
        <w:numPr>
          <w:ilvl w:val="0"/>
          <w:numId w:val="19"/>
        </w:numPr>
        <w:spacing w:after="220" w:line="36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Авторизоваться в терминале сервера под ролью root</w:t>
      </w:r>
    </w:p>
    <w:p xmlns:wp14="http://schemas.microsoft.com/office/word/2010/wordml" w:rsidR="007909B2" w:rsidP="431C82CE" w:rsidRDefault="007909B2" w14:paraId="2E16AFA0" wp14:textId="7F89B99F">
      <w:pPr>
        <w:pStyle w:val="a5"/>
        <w:numPr>
          <w:ilvl w:val="0"/>
          <w:numId w:val="19"/>
        </w:numPr>
        <w:spacing w:after="220" w:line="36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Перейти в папку проекта с помощью команды cd /var/www/projects/rus-export</w:t>
      </w:r>
    </w:p>
    <w:p xmlns:wp14="http://schemas.microsoft.com/office/word/2010/wordml" w:rsidR="007909B2" w:rsidP="431C82CE" w:rsidRDefault="007909B2" w14:paraId="4FE19E07" wp14:textId="1CA21086">
      <w:pPr>
        <w:pStyle w:val="a5"/>
        <w:numPr>
          <w:ilvl w:val="0"/>
          <w:numId w:val="19"/>
        </w:numPr>
        <w:spacing w:after="220" w:line="36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Запустить сервер приложения: 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script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/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server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R="007909B2" w:rsidP="431C82CE" w:rsidRDefault="007909B2" w14:paraId="599C1C93" wp14:textId="1A8A2E61">
      <w:pPr>
        <w:pStyle w:val="a5"/>
        <w:numPr>
          <w:ilvl w:val="0"/>
          <w:numId w:val="17"/>
        </w:numPr>
        <w:spacing w:after="160" w:line="360" w:lineRule="auto"/>
        <w:ind/>
        <w:jc w:val="center"/>
        <w:rPr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Входные и выходные данные</w:t>
      </w:r>
    </w:p>
    <w:p xmlns:wp14="http://schemas.microsoft.com/office/word/2010/wordml" w:rsidR="007909B2" w:rsidP="431C82CE" w:rsidRDefault="007909B2" w14:paraId="23D4DDEB" wp14:textId="7C962655">
      <w:pPr>
        <w:pStyle w:val="a"/>
        <w:spacing w:after="16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Входные данные составляются из заявления сотрудника и анкеты сотрудника.</w:t>
      </w:r>
    </w:p>
    <w:p xmlns:wp14="http://schemas.microsoft.com/office/word/2010/wordml" w:rsidR="007909B2" w:rsidP="431C82CE" w:rsidRDefault="007909B2" w14:paraId="2FEBABC9" wp14:textId="043BA89D">
      <w:pPr>
        <w:pStyle w:val="a"/>
        <w:spacing w:after="16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Анкета сотрудника состоит из данных сотрудника, таких как имя и должность. В зависимости от входных данных формируются выходные данные.</w:t>
      </w:r>
    </w:p>
    <w:p xmlns:wp14="http://schemas.microsoft.com/office/word/2010/wordml" w:rsidR="007909B2" w:rsidP="431C82CE" w:rsidRDefault="007909B2" w14:paraId="53422071" wp14:textId="3CA5FF1F">
      <w:pPr>
        <w:pStyle w:val="a"/>
        <w:spacing w:after="16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Выходные данные состоят из документа, в котором содержатся данные сотрудника и расписание должности, на которой находится этот сотрудник.</w:t>
      </w:r>
    </w:p>
    <w:p xmlns:wp14="http://schemas.microsoft.com/office/word/2010/wordml" w:rsidR="007909B2" w:rsidP="431C82CE" w:rsidRDefault="007909B2" w14:paraId="025F4E13" wp14:textId="70F55A9C">
      <w:pPr>
        <w:pStyle w:val="a5"/>
        <w:numPr>
          <w:ilvl w:val="0"/>
          <w:numId w:val="17"/>
        </w:numPr>
        <w:spacing w:after="160" w:line="360" w:lineRule="auto"/>
        <w:ind/>
        <w:jc w:val="center"/>
        <w:rPr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Сообщения</w:t>
      </w:r>
    </w:p>
    <w:p xmlns:wp14="http://schemas.microsoft.com/office/word/2010/wordml" w:rsidR="007909B2" w:rsidP="431C82CE" w:rsidRDefault="007909B2" w14:paraId="6AB55884" wp14:textId="1DEB6858">
      <w:pPr>
        <w:pStyle w:val="a"/>
        <w:spacing w:after="16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 ходе выполнения программы могут выдаться сообщения в файл /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var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/</w:t>
      </w:r>
      <w:proofErr w:type="spellStart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log</w:t>
      </w:r>
      <w:proofErr w:type="spellEnd"/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/</w:t>
      </w:r>
      <w:r w:rsidRPr="431C82CE" w:rsidR="431C82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messages: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15"/>
        <w:gridCol w:w="3115"/>
        <w:gridCol w:w="3115"/>
      </w:tblGrid>
      <w:tr w:rsidR="431C82CE" w:rsidTr="431C82CE" w14:paraId="228D015F">
        <w:tc>
          <w:tcPr>
            <w:tcW w:w="3115" w:type="dxa"/>
            <w:tcMar/>
          </w:tcPr>
          <w:p w:rsidR="431C82CE" w:rsidP="431C82CE" w:rsidRDefault="431C82CE" w14:paraId="2A9041DE" w14:textId="2D27A036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115" w:type="dxa"/>
            <w:tcMar/>
          </w:tcPr>
          <w:p w:rsidR="431C82CE" w:rsidP="431C82CE" w:rsidRDefault="431C82CE" w14:paraId="1BE29E32" w14:textId="0465743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Обозначение проблемы</w:t>
            </w:r>
          </w:p>
        </w:tc>
        <w:tc>
          <w:tcPr>
            <w:tcW w:w="3115" w:type="dxa"/>
            <w:tcMar/>
          </w:tcPr>
          <w:p w:rsidR="431C82CE" w:rsidP="431C82CE" w:rsidRDefault="431C82CE" w14:paraId="0D5EA086" w14:textId="2EBF78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Решение</w:t>
            </w:r>
          </w:p>
        </w:tc>
      </w:tr>
      <w:tr w:rsidR="431C82CE" w:rsidTr="431C82CE" w14:paraId="73427DB3">
        <w:tc>
          <w:tcPr>
            <w:tcW w:w="3115" w:type="dxa"/>
            <w:tcMar/>
          </w:tcPr>
          <w:p w:rsidR="431C82CE" w:rsidP="431C82CE" w:rsidRDefault="431C82CE" w14:paraId="4349791D" w14:textId="53419E40">
            <w:pPr>
              <w:pStyle w:val="a"/>
              <w:spacing w:after="160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“</w:t>
            </w: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Database error, column N, id</w:t>
            </w:r>
            <w:r w:rsidRPr="431C82CE" w:rsidR="431C8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”.</w:t>
            </w:r>
          </w:p>
        </w:tc>
        <w:tc>
          <w:tcPr>
            <w:tcW w:w="3115" w:type="dxa"/>
            <w:tcMar/>
          </w:tcPr>
          <w:p w:rsidR="431C82CE" w:rsidP="431C82CE" w:rsidRDefault="431C82CE" w14:paraId="768AD0C2" w14:textId="7298555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Данные в базе данных повреждены</w:t>
            </w:r>
          </w:p>
        </w:tc>
        <w:tc>
          <w:tcPr>
            <w:tcW w:w="3115" w:type="dxa"/>
            <w:tcMar/>
          </w:tcPr>
          <w:p w:rsidR="431C82CE" w:rsidP="431C82CE" w:rsidRDefault="431C82CE" w14:paraId="41A718CC" w14:textId="38769237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431C82CE" w:rsidR="431C8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Перезапись строки в базе данных</w:t>
            </w:r>
          </w:p>
        </w:tc>
      </w:tr>
    </w:tbl>
    <w:p xmlns:wp14="http://schemas.microsoft.com/office/word/2010/wordml" w:rsidR="007909B2" w:rsidP="431C82CE" w:rsidRDefault="007909B2" w14:paraId="4DDBEF00" wp14:textId="67BB968F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56055" w:rsidR="005164CE" w:rsidP="431C82CE" w:rsidRDefault="00DC4A43" w14:paraId="0F95BBDD" wp14:textId="474D952B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1C82CE" w:rsidR="431C82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Вывод:</w:t>
      </w:r>
      <w:r w:rsidRPr="431C82CE" w:rsidR="431C82CE">
        <w:rPr>
          <w:rFonts w:ascii="Times New Roman" w:hAnsi="Times New Roman" w:eastAsia="Times New Roman" w:cs="Times New Roman"/>
          <w:sz w:val="24"/>
          <w:szCs w:val="24"/>
        </w:rPr>
        <w:t xml:space="preserve"> было разработано ЕСПД (Описание программы, руководство программиста) на ПО “ИС Отдел Кадров”. Были применены следующие ГОСТы: ГОСТ ЕСПД «Описание программы» 19.402-78, ГОСТ ЕСПД «Руководство программиста» 19.504-79. ИС была проработана абстрактно.</w:t>
      </w:r>
    </w:p>
    <w:p xmlns:wp14="http://schemas.microsoft.com/office/word/2010/wordml" w:rsidRPr="00B56055" w:rsidR="005164CE" w:rsidP="5133CDBD" w:rsidRDefault="00DC4A43" w14:paraId="2CBC0A9C" wp14:textId="43A83609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 w:rsidRPr="00B56055" w:rsidR="005164CE" w:rsidSect="00B55D4A">
      <w:pgSz w:w="11906" w:h="16838" w:orient="portrait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496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16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36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56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376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096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16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36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  <w:rsid w:val="0BB153AB"/>
    <w:rsid w:val="431C82CE"/>
    <w:rsid w:val="46E165A2"/>
    <w:rsid w:val="5133C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E8FC3"/>
  <w15:docId w15:val="{4713a8fa-8e50-40f2-b068-7dcfeeeae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8"/>
    <w:locked/>
    <w:rsid w:val="000B2944"/>
    <w:rPr>
      <w:rFonts w:ascii="Times New Roman" w:hAnsi="Times New Roman" w:eastAsia="Times New Roman" w:cs="Times New Roman"/>
      <w:b/>
      <w:bCs/>
      <w:sz w:val="18"/>
      <w:szCs w:val="18"/>
      <w:shd w:val="clear" w:color="auto" w:fill="FFFFFF"/>
    </w:rPr>
  </w:style>
  <w:style w:type="paragraph" w:styleId="8" w:customStyle="1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styleId="5" w:customStyle="1">
    <w:name w:val="Основной текст (5)_"/>
    <w:basedOn w:val="a0"/>
    <w:link w:val="50"/>
    <w:locked/>
    <w:rsid w:val="000B2944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styleId="50" w:customStyle="1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.gif" Id="R8bcdf3470b954cc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Анатолий</dc:creator>
  <keywords/>
  <dc:description/>
  <lastModifiedBy>Пушкарская Татьяна</lastModifiedBy>
  <revision>68</revision>
  <dcterms:created xsi:type="dcterms:W3CDTF">2020-02-12T03:36:00.0000000Z</dcterms:created>
  <dcterms:modified xsi:type="dcterms:W3CDTF">2020-11-29T17:35:31.5733442Z</dcterms:modified>
</coreProperties>
</file>